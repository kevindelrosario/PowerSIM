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F776E" w14:textId="0BC030B9" w:rsidR="00290B45" w:rsidRPr="00FC618D" w:rsidRDefault="00290B45" w:rsidP="008F2C7B"/>
    <w:p w14:paraId="6719D99C" w14:textId="65BE1C8C" w:rsidR="000A5A92" w:rsidRPr="00FC618D" w:rsidRDefault="000A5A92" w:rsidP="008F2C7B"/>
    <w:p w14:paraId="0AE8C6F4" w14:textId="77777777" w:rsidR="00AF214B" w:rsidRPr="00FC618D" w:rsidRDefault="00AF214B" w:rsidP="000A5A92">
      <w:pPr>
        <w:pStyle w:val="Header"/>
        <w:jc w:val="center"/>
        <w:rPr>
          <w:rFonts w:cstheme="minorHAnsi"/>
          <w:b/>
          <w:sz w:val="32"/>
          <w:szCs w:val="32"/>
        </w:rPr>
      </w:pPr>
    </w:p>
    <w:p w14:paraId="47596615" w14:textId="0472C4C6" w:rsidR="000A5A92" w:rsidRPr="00FC618D" w:rsidRDefault="00501443" w:rsidP="000A5A92">
      <w:pPr>
        <w:pStyle w:val="Header"/>
        <w:jc w:val="center"/>
        <w:rPr>
          <w:rFonts w:cstheme="minorHAnsi"/>
          <w:b/>
          <w:sz w:val="32"/>
          <w:szCs w:val="32"/>
        </w:rPr>
      </w:pPr>
      <w:r w:rsidRPr="00FC618D">
        <w:rPr>
          <w:rFonts w:cstheme="minorHAnsi"/>
          <w:b/>
          <w:sz w:val="32"/>
          <w:szCs w:val="32"/>
        </w:rPr>
        <w:t>PROPUESTA DE PREPOYECTO</w:t>
      </w:r>
    </w:p>
    <w:p w14:paraId="4BAE0646" w14:textId="77777777" w:rsidR="000A5A92" w:rsidRPr="00FC618D" w:rsidRDefault="000A5A92" w:rsidP="000A5A92">
      <w:pPr>
        <w:pStyle w:val="Header"/>
        <w:jc w:val="center"/>
        <w:rPr>
          <w:rFonts w:cstheme="minorHAnsi"/>
          <w:b/>
        </w:rPr>
      </w:pPr>
    </w:p>
    <w:p w14:paraId="6E3392AE" w14:textId="5A1F8AD1" w:rsidR="000A5A92" w:rsidRPr="00FC618D" w:rsidRDefault="00DA0AC8" w:rsidP="000A5A92">
      <w:pPr>
        <w:pStyle w:val="Header"/>
        <w:tabs>
          <w:tab w:val="clear" w:pos="4252"/>
          <w:tab w:val="right" w:leader="underscore" w:pos="4860"/>
        </w:tabs>
        <w:jc w:val="center"/>
        <w:rPr>
          <w:rFonts w:cstheme="minorHAnsi"/>
          <w:b/>
          <w:sz w:val="32"/>
          <w:szCs w:val="32"/>
        </w:rPr>
      </w:pPr>
      <w:r w:rsidRPr="00FC618D">
        <w:rPr>
          <w:rFonts w:cstheme="minorHAnsi"/>
          <w:b/>
          <w:sz w:val="32"/>
          <w:szCs w:val="32"/>
        </w:rPr>
        <w:t>CURSO ESCOLAR 2022-2023</w:t>
      </w:r>
    </w:p>
    <w:p w14:paraId="4B8F0297" w14:textId="77777777" w:rsidR="000A5A92" w:rsidRPr="00FC618D" w:rsidRDefault="000A5A92" w:rsidP="000A5A92">
      <w:pPr>
        <w:rPr>
          <w:rFonts w:asciiTheme="minorHAnsi" w:hAnsiTheme="minorHAnsi" w:cstheme="minorHAnsi"/>
        </w:rPr>
      </w:pPr>
    </w:p>
    <w:p w14:paraId="1F8AB21E" w14:textId="77777777" w:rsidR="000A5A92" w:rsidRPr="00FC618D" w:rsidRDefault="000A5A92" w:rsidP="000A5A92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40"/>
      </w:tblGrid>
      <w:tr w:rsidR="00501443" w:rsidRPr="00FC618D" w14:paraId="7FCBEF6A" w14:textId="2D546F6B" w:rsidTr="008C286B">
        <w:trPr>
          <w:trHeight w:val="325"/>
        </w:trPr>
        <w:tc>
          <w:tcPr>
            <w:tcW w:w="2689" w:type="dxa"/>
          </w:tcPr>
          <w:p w14:paraId="6FE0027A" w14:textId="77777777" w:rsidR="00501443" w:rsidRPr="00FC618D" w:rsidRDefault="00501443" w:rsidP="008C286B">
            <w:pPr>
              <w:rPr>
                <w:rFonts w:asciiTheme="minorHAnsi" w:hAnsiTheme="minorHAnsi" w:cstheme="minorBidi"/>
              </w:rPr>
            </w:pPr>
            <w:r w:rsidRPr="00FC618D">
              <w:rPr>
                <w:rFonts w:asciiTheme="minorHAnsi" w:hAnsiTheme="minorHAnsi" w:cstheme="minorBidi"/>
              </w:rPr>
              <w:t xml:space="preserve">Ciclo Formativo: </w:t>
            </w:r>
          </w:p>
        </w:tc>
        <w:tc>
          <w:tcPr>
            <w:tcW w:w="6940" w:type="dxa"/>
          </w:tcPr>
          <w:p w14:paraId="1B43333D" w14:textId="00644577" w:rsidR="00501443" w:rsidRPr="00FC618D" w:rsidRDefault="000B7FD0" w:rsidP="008C286B">
            <w:pPr>
              <w:rPr>
                <w:rFonts w:asciiTheme="minorHAnsi" w:hAnsiTheme="minorHAnsi" w:cstheme="minorBidi"/>
              </w:rPr>
            </w:pPr>
            <w:r w:rsidRPr="00FC618D">
              <w:rPr>
                <w:rFonts w:asciiTheme="minorHAnsi" w:hAnsiTheme="minorHAnsi" w:cstheme="minorBidi"/>
              </w:rPr>
              <w:t>DAM</w:t>
            </w:r>
          </w:p>
        </w:tc>
      </w:tr>
      <w:tr w:rsidR="00501443" w:rsidRPr="00FC618D" w14:paraId="72B5FC0A" w14:textId="409F2177" w:rsidTr="008C286B">
        <w:trPr>
          <w:trHeight w:val="325"/>
        </w:trPr>
        <w:tc>
          <w:tcPr>
            <w:tcW w:w="2689" w:type="dxa"/>
          </w:tcPr>
          <w:p w14:paraId="4DACA154" w14:textId="6154439F" w:rsidR="00501443" w:rsidRPr="00FC618D" w:rsidRDefault="00501443" w:rsidP="008C286B">
            <w:pPr>
              <w:rPr>
                <w:rFonts w:asciiTheme="minorHAnsi" w:hAnsiTheme="minorHAnsi" w:cstheme="minorBidi"/>
              </w:rPr>
            </w:pPr>
            <w:r w:rsidRPr="00FC618D">
              <w:rPr>
                <w:rFonts w:asciiTheme="minorHAnsi" w:hAnsiTheme="minorHAnsi" w:cstheme="minorBidi"/>
              </w:rPr>
              <w:t>Título del proyecto:</w:t>
            </w:r>
          </w:p>
        </w:tc>
        <w:tc>
          <w:tcPr>
            <w:tcW w:w="6940" w:type="dxa"/>
          </w:tcPr>
          <w:p w14:paraId="33D39F1C" w14:textId="58C3950F" w:rsidR="00501443" w:rsidRPr="00FC618D" w:rsidRDefault="00DC4015" w:rsidP="008C286B">
            <w:pPr>
              <w:rPr>
                <w:rFonts w:asciiTheme="minorHAnsi" w:hAnsiTheme="minorHAnsi" w:cstheme="minorBidi"/>
              </w:rPr>
            </w:pPr>
            <w:r w:rsidRPr="00FC618D">
              <w:rPr>
                <w:rFonts w:asciiTheme="minorHAnsi" w:hAnsiTheme="minorHAnsi" w:cstheme="minorBidi"/>
              </w:rPr>
              <w:t>PowerSIM</w:t>
            </w:r>
          </w:p>
        </w:tc>
      </w:tr>
      <w:tr w:rsidR="008C286B" w:rsidRPr="00FC618D" w14:paraId="02B62B0C" w14:textId="280174E0" w:rsidTr="008C286B">
        <w:trPr>
          <w:trHeight w:val="325"/>
        </w:trPr>
        <w:tc>
          <w:tcPr>
            <w:tcW w:w="2689" w:type="dxa"/>
            <w:vMerge w:val="restart"/>
          </w:tcPr>
          <w:p w14:paraId="4A92F462" w14:textId="71F3635D" w:rsidR="008C286B" w:rsidRPr="00FC618D" w:rsidRDefault="008C286B" w:rsidP="008C286B">
            <w:pPr>
              <w:rPr>
                <w:rFonts w:asciiTheme="minorHAnsi" w:hAnsiTheme="minorHAnsi" w:cstheme="minorBidi"/>
              </w:rPr>
            </w:pPr>
            <w:r w:rsidRPr="00FC618D">
              <w:rPr>
                <w:rFonts w:asciiTheme="minorHAnsi" w:hAnsiTheme="minorHAnsi" w:cstheme="minorBidi"/>
              </w:rPr>
              <w:t>Nombres:</w:t>
            </w:r>
          </w:p>
        </w:tc>
        <w:tc>
          <w:tcPr>
            <w:tcW w:w="6940" w:type="dxa"/>
          </w:tcPr>
          <w:p w14:paraId="5AED7C8F" w14:textId="06324388" w:rsidR="008C286B" w:rsidRPr="00FC618D" w:rsidRDefault="008C286B" w:rsidP="008C286B">
            <w:pPr>
              <w:rPr>
                <w:rFonts w:asciiTheme="minorHAnsi" w:hAnsiTheme="minorHAnsi" w:cstheme="minorBidi"/>
              </w:rPr>
            </w:pPr>
            <w:r w:rsidRPr="00FC618D">
              <w:rPr>
                <w:rFonts w:asciiTheme="minorHAnsi" w:hAnsiTheme="minorHAnsi" w:cstheme="minorBidi"/>
              </w:rPr>
              <w:t xml:space="preserve">1. </w:t>
            </w:r>
            <w:r w:rsidR="000A365C" w:rsidRPr="00FC618D">
              <w:rPr>
                <w:rFonts w:asciiTheme="minorHAnsi" w:hAnsiTheme="minorHAnsi" w:cstheme="minorBidi"/>
              </w:rPr>
              <w:t>Kevin Francisco Montero Del Rosario</w:t>
            </w:r>
          </w:p>
        </w:tc>
      </w:tr>
      <w:tr w:rsidR="008C286B" w:rsidRPr="00FC618D" w14:paraId="080D3D18" w14:textId="77777777" w:rsidTr="008C286B">
        <w:trPr>
          <w:trHeight w:val="325"/>
        </w:trPr>
        <w:tc>
          <w:tcPr>
            <w:tcW w:w="2689" w:type="dxa"/>
            <w:vMerge/>
          </w:tcPr>
          <w:p w14:paraId="287DA92F" w14:textId="77777777" w:rsidR="008C286B" w:rsidRPr="00FC618D" w:rsidRDefault="008C286B" w:rsidP="008C286B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6940" w:type="dxa"/>
          </w:tcPr>
          <w:p w14:paraId="77D02AF7" w14:textId="17F68BFA" w:rsidR="008C286B" w:rsidRPr="00FC618D" w:rsidRDefault="008C286B" w:rsidP="008C286B">
            <w:pPr>
              <w:rPr>
                <w:rFonts w:asciiTheme="minorHAnsi" w:hAnsiTheme="minorHAnsi" w:cstheme="minorBidi"/>
              </w:rPr>
            </w:pPr>
            <w:r w:rsidRPr="00FC618D">
              <w:rPr>
                <w:rFonts w:asciiTheme="minorHAnsi" w:hAnsiTheme="minorHAnsi" w:cstheme="minorBidi"/>
              </w:rPr>
              <w:t xml:space="preserve">2. </w:t>
            </w:r>
          </w:p>
        </w:tc>
      </w:tr>
      <w:tr w:rsidR="008C286B" w:rsidRPr="00FC618D" w14:paraId="6FF4178B" w14:textId="77777777" w:rsidTr="008C286B">
        <w:trPr>
          <w:trHeight w:val="325"/>
        </w:trPr>
        <w:tc>
          <w:tcPr>
            <w:tcW w:w="2689" w:type="dxa"/>
            <w:vMerge/>
          </w:tcPr>
          <w:p w14:paraId="1E28C33C" w14:textId="77777777" w:rsidR="008C286B" w:rsidRPr="00FC618D" w:rsidRDefault="008C286B" w:rsidP="008C286B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6940" w:type="dxa"/>
          </w:tcPr>
          <w:p w14:paraId="1CD69A8F" w14:textId="35AEDBF0" w:rsidR="008C286B" w:rsidRPr="00FC618D" w:rsidRDefault="008C286B" w:rsidP="008C286B">
            <w:pPr>
              <w:rPr>
                <w:rFonts w:asciiTheme="minorHAnsi" w:hAnsiTheme="minorHAnsi" w:cstheme="minorBidi"/>
              </w:rPr>
            </w:pPr>
            <w:r w:rsidRPr="00FC618D">
              <w:rPr>
                <w:rFonts w:asciiTheme="minorHAnsi" w:hAnsiTheme="minorHAnsi" w:cstheme="minorBidi"/>
              </w:rPr>
              <w:t xml:space="preserve">3. </w:t>
            </w:r>
          </w:p>
        </w:tc>
      </w:tr>
    </w:tbl>
    <w:p w14:paraId="111BC79F" w14:textId="28446F97" w:rsidR="6711430C" w:rsidRPr="00FC618D" w:rsidRDefault="6711430C" w:rsidP="6711430C"/>
    <w:p w14:paraId="68200197" w14:textId="77777777" w:rsidR="008C286B" w:rsidRPr="00FC618D" w:rsidRDefault="008C286B" w:rsidP="6711430C">
      <w:pPr>
        <w:rPr>
          <w:rFonts w:asciiTheme="minorHAnsi" w:hAnsiTheme="minorHAnsi" w:cstheme="minorBidi"/>
          <w:b/>
          <w:bCs/>
          <w:sz w:val="28"/>
          <w:szCs w:val="28"/>
        </w:rPr>
      </w:pPr>
    </w:p>
    <w:p w14:paraId="6FC3D014" w14:textId="20985FA9" w:rsidR="00DC4015" w:rsidRPr="007A4900" w:rsidRDefault="00501443" w:rsidP="007A4900">
      <w:pPr>
        <w:rPr>
          <w:rFonts w:asciiTheme="minorHAnsi" w:hAnsiTheme="minorHAnsi" w:cstheme="minorBidi"/>
          <w:b/>
          <w:bCs/>
          <w:sz w:val="28"/>
          <w:szCs w:val="28"/>
        </w:rPr>
      </w:pPr>
      <w:r w:rsidRPr="00FC618D">
        <w:rPr>
          <w:rFonts w:asciiTheme="minorHAnsi" w:hAnsiTheme="minorHAnsi" w:cstheme="minorBidi"/>
          <w:b/>
          <w:bCs/>
          <w:sz w:val="28"/>
          <w:szCs w:val="28"/>
        </w:rPr>
        <w:t>Resumen del proyecto</w:t>
      </w:r>
    </w:p>
    <w:p w14:paraId="4CFD8F9E" w14:textId="6D2C0C62" w:rsidR="00DC4015" w:rsidRPr="00FC618D" w:rsidRDefault="00DC4015" w:rsidP="00E23F02">
      <w:pPr>
        <w:ind w:left="708"/>
        <w:rPr>
          <w:rFonts w:asciiTheme="minorHAnsi" w:hAnsiTheme="minorHAnsi" w:cstheme="minorBidi"/>
        </w:rPr>
      </w:pPr>
      <w:r w:rsidRPr="00FC618D">
        <w:rPr>
          <w:rFonts w:asciiTheme="minorHAnsi" w:hAnsiTheme="minorHAnsi" w:cstheme="minorBidi"/>
        </w:rPr>
        <w:t>Mi proyecto</w:t>
      </w:r>
      <w:r w:rsidR="00E23F02" w:rsidRPr="00FC618D">
        <w:rPr>
          <w:rFonts w:asciiTheme="minorHAnsi" w:hAnsiTheme="minorHAnsi" w:cstheme="minorBidi"/>
        </w:rPr>
        <w:t xml:space="preserve">, </w:t>
      </w:r>
      <w:r w:rsidRPr="00FC618D">
        <w:rPr>
          <w:rFonts w:asciiTheme="minorHAnsi" w:hAnsiTheme="minorHAnsi" w:cstheme="minorBidi"/>
        </w:rPr>
        <w:t>básicamente</w:t>
      </w:r>
      <w:r w:rsidR="00E23F02" w:rsidRPr="00FC618D">
        <w:rPr>
          <w:rFonts w:asciiTheme="minorHAnsi" w:hAnsiTheme="minorHAnsi" w:cstheme="minorBidi"/>
        </w:rPr>
        <w:t>,</w:t>
      </w:r>
      <w:r w:rsidRPr="00FC618D">
        <w:rPr>
          <w:rFonts w:asciiTheme="minorHAnsi" w:hAnsiTheme="minorHAnsi" w:cstheme="minorBidi"/>
        </w:rPr>
        <w:t xml:space="preserve"> se encarga de conectarse a un archivo Excel gracias al uso de una librería (</w:t>
      </w:r>
      <w:r w:rsidRPr="00FC618D">
        <w:rPr>
          <w:rFonts w:asciiTheme="minorHAnsi" w:hAnsiTheme="minorHAnsi" w:cstheme="minorBidi"/>
          <w:b/>
          <w:bCs/>
        </w:rPr>
        <w:t>spreadsheetlight</w:t>
      </w:r>
      <w:r w:rsidRPr="00FC618D">
        <w:rPr>
          <w:rFonts w:asciiTheme="minorHAnsi" w:hAnsiTheme="minorHAnsi" w:cstheme="minorBidi"/>
        </w:rPr>
        <w:t xml:space="preserve">) para obtener los datos </w:t>
      </w:r>
      <w:r w:rsidR="000A365C" w:rsidRPr="00FC618D">
        <w:rPr>
          <w:rFonts w:asciiTheme="minorHAnsi" w:hAnsiTheme="minorHAnsi" w:cstheme="minorBidi"/>
        </w:rPr>
        <w:t>de</w:t>
      </w:r>
      <w:r w:rsidR="00DC4E74" w:rsidRPr="00FC618D">
        <w:rPr>
          <w:rFonts w:asciiTheme="minorHAnsi" w:hAnsiTheme="minorHAnsi" w:cstheme="minorBidi"/>
        </w:rPr>
        <w:t xml:space="preserve"> </w:t>
      </w:r>
      <w:r w:rsidR="00E23F02" w:rsidRPr="00FC618D">
        <w:rPr>
          <w:rFonts w:asciiTheme="minorHAnsi" w:hAnsiTheme="minorHAnsi" w:cstheme="minorBidi"/>
        </w:rPr>
        <w:t xml:space="preserve">la </w:t>
      </w:r>
      <w:r w:rsidR="00DC4E74" w:rsidRPr="00FC618D">
        <w:rPr>
          <w:rFonts w:asciiTheme="minorHAnsi" w:hAnsiTheme="minorHAnsi" w:cstheme="minorBidi"/>
        </w:rPr>
        <w:t>fuerza</w:t>
      </w:r>
      <w:r w:rsidR="00E23F02" w:rsidRPr="00FC618D">
        <w:rPr>
          <w:rFonts w:asciiTheme="minorHAnsi" w:hAnsiTheme="minorHAnsi" w:cstheme="minorBidi"/>
        </w:rPr>
        <w:t xml:space="preserve"> que realizó en una pedalada un usuario en bicicleta, tanto del lado izquierdo como del derecho, </w:t>
      </w:r>
      <w:r w:rsidR="000E7C13" w:rsidRPr="00FC618D">
        <w:rPr>
          <w:rFonts w:asciiTheme="minorHAnsi" w:hAnsiTheme="minorHAnsi" w:cstheme="minorBidi"/>
        </w:rPr>
        <w:t xml:space="preserve">esta información está dividido en puntos donde todos juntos representan la circunferencia que se realiza al pedalear en una bicicleta. Datos </w:t>
      </w:r>
      <w:r w:rsidRPr="00FC618D">
        <w:rPr>
          <w:rFonts w:asciiTheme="minorHAnsi" w:hAnsiTheme="minorHAnsi" w:cstheme="minorBidi"/>
        </w:rPr>
        <w:t>que anteriormente ya ha</w:t>
      </w:r>
      <w:r w:rsidR="000A365C" w:rsidRPr="00FC618D">
        <w:rPr>
          <w:rFonts w:asciiTheme="minorHAnsi" w:hAnsiTheme="minorHAnsi" w:cstheme="minorBidi"/>
        </w:rPr>
        <w:t>n</w:t>
      </w:r>
      <w:r w:rsidRPr="00FC618D">
        <w:rPr>
          <w:rFonts w:asciiTheme="minorHAnsi" w:hAnsiTheme="minorHAnsi" w:cstheme="minorBidi"/>
        </w:rPr>
        <w:t xml:space="preserve"> sido recopilado</w:t>
      </w:r>
      <w:r w:rsidR="000A365C" w:rsidRPr="00FC618D">
        <w:rPr>
          <w:rFonts w:asciiTheme="minorHAnsi" w:hAnsiTheme="minorHAnsi" w:cstheme="minorBidi"/>
        </w:rPr>
        <w:t>s</w:t>
      </w:r>
      <w:r w:rsidRPr="00FC618D">
        <w:rPr>
          <w:rFonts w:asciiTheme="minorHAnsi" w:hAnsiTheme="minorHAnsi" w:cstheme="minorBidi"/>
        </w:rPr>
        <w:t xml:space="preserve"> utilizando otro software que no </w:t>
      </w:r>
      <w:r w:rsidR="000A365C" w:rsidRPr="00FC618D">
        <w:rPr>
          <w:rFonts w:asciiTheme="minorHAnsi" w:hAnsiTheme="minorHAnsi" w:cstheme="minorBidi"/>
        </w:rPr>
        <w:t>está</w:t>
      </w:r>
      <w:r w:rsidRPr="00FC618D">
        <w:rPr>
          <w:rFonts w:asciiTheme="minorHAnsi" w:hAnsiTheme="minorHAnsi" w:cstheme="minorBidi"/>
        </w:rPr>
        <w:t xml:space="preserve"> a </w:t>
      </w:r>
      <w:r w:rsidR="000A365C" w:rsidRPr="00FC618D">
        <w:rPr>
          <w:rFonts w:asciiTheme="minorHAnsi" w:hAnsiTheme="minorHAnsi" w:cstheme="minorBidi"/>
        </w:rPr>
        <w:t>mi</w:t>
      </w:r>
      <w:r w:rsidRPr="00FC618D">
        <w:rPr>
          <w:rFonts w:asciiTheme="minorHAnsi" w:hAnsiTheme="minorHAnsi" w:cstheme="minorBidi"/>
        </w:rPr>
        <w:t xml:space="preserve"> disposición… </w:t>
      </w:r>
    </w:p>
    <w:p w14:paraId="492B25A2" w14:textId="77777777" w:rsidR="00DC4015" w:rsidRPr="00FC618D" w:rsidRDefault="00DC4015" w:rsidP="000A365C">
      <w:pPr>
        <w:rPr>
          <w:rFonts w:asciiTheme="minorHAnsi" w:hAnsiTheme="minorHAnsi" w:cstheme="minorBidi"/>
        </w:rPr>
      </w:pPr>
    </w:p>
    <w:p w14:paraId="60813CE5" w14:textId="14EC628B" w:rsidR="00DC4015" w:rsidRPr="00FC618D" w:rsidRDefault="00DC4015" w:rsidP="008C286B">
      <w:pPr>
        <w:ind w:left="708"/>
        <w:rPr>
          <w:rFonts w:asciiTheme="minorHAnsi" w:hAnsiTheme="minorHAnsi" w:cstheme="minorBidi"/>
          <w:i/>
          <w:iCs/>
        </w:rPr>
      </w:pPr>
      <w:r w:rsidRPr="00FC618D">
        <w:rPr>
          <w:rFonts w:asciiTheme="minorHAnsi" w:hAnsiTheme="minorHAnsi" w:cstheme="minorBidi"/>
        </w:rPr>
        <w:t xml:space="preserve">Con </w:t>
      </w:r>
      <w:r w:rsidR="000A365C" w:rsidRPr="00FC618D">
        <w:rPr>
          <w:rFonts w:asciiTheme="minorHAnsi" w:hAnsiTheme="minorHAnsi" w:cstheme="minorBidi"/>
        </w:rPr>
        <w:t>los datos cargados del archivo</w:t>
      </w:r>
      <w:r w:rsidR="000E7C13" w:rsidRPr="00FC618D">
        <w:rPr>
          <w:rFonts w:asciiTheme="minorHAnsi" w:hAnsiTheme="minorHAnsi" w:cstheme="minorBidi"/>
        </w:rPr>
        <w:t xml:space="preserve">, </w:t>
      </w:r>
      <w:r w:rsidR="000A365C" w:rsidRPr="00FC618D">
        <w:rPr>
          <w:rFonts w:asciiTheme="minorHAnsi" w:hAnsiTheme="minorHAnsi" w:cstheme="minorBidi"/>
        </w:rPr>
        <w:t xml:space="preserve">que debe ser en formato </w:t>
      </w:r>
      <w:r w:rsidR="000A365C" w:rsidRPr="00FC618D">
        <w:rPr>
          <w:rFonts w:asciiTheme="minorHAnsi" w:hAnsiTheme="minorHAnsi" w:cstheme="minorBidi"/>
          <w:b/>
          <w:bCs/>
        </w:rPr>
        <w:t>.xlsx</w:t>
      </w:r>
      <w:r w:rsidR="000E7C13" w:rsidRPr="00FC618D">
        <w:rPr>
          <w:rFonts w:asciiTheme="minorHAnsi" w:hAnsiTheme="minorHAnsi" w:cstheme="minorBidi"/>
        </w:rPr>
        <w:t>,</w:t>
      </w:r>
      <w:r w:rsidR="000A365C" w:rsidRPr="00FC618D">
        <w:rPr>
          <w:rFonts w:asciiTheme="minorHAnsi" w:hAnsiTheme="minorHAnsi" w:cstheme="minorBidi"/>
          <w:b/>
          <w:bCs/>
        </w:rPr>
        <w:t xml:space="preserve"> </w:t>
      </w:r>
      <w:r w:rsidR="000A365C" w:rsidRPr="00FC618D">
        <w:rPr>
          <w:rFonts w:asciiTheme="minorHAnsi" w:hAnsiTheme="minorHAnsi" w:cstheme="minorBidi"/>
        </w:rPr>
        <w:t>podrá verse su aspecto mediante una representación grafica en coordenadas polares (grafica de torque), como la imagen siguiente</w:t>
      </w:r>
      <w:r w:rsidR="000A365C" w:rsidRPr="00FC618D">
        <w:rPr>
          <w:rFonts w:asciiTheme="minorHAnsi" w:hAnsiTheme="minorHAnsi" w:cstheme="minorBidi"/>
          <w:i/>
          <w:iCs/>
        </w:rPr>
        <w:t>:</w:t>
      </w:r>
    </w:p>
    <w:p w14:paraId="3914BC4A" w14:textId="2D827577" w:rsidR="000A365C" w:rsidRPr="00FC618D" w:rsidRDefault="000A365C" w:rsidP="000A365C">
      <w:pPr>
        <w:widowControl/>
        <w:autoSpaceDE/>
        <w:autoSpaceDN/>
        <w:adjustRightInd/>
        <w:jc w:val="center"/>
        <w:rPr>
          <w:rFonts w:ascii="Times New Roman" w:hAnsi="Times New Roman" w:cs="Times New Roman"/>
        </w:rPr>
      </w:pPr>
      <w:r w:rsidRPr="00FC618D">
        <w:rPr>
          <w:rFonts w:ascii="Times New Roman" w:hAnsi="Times New Roman" w:cs="Times New Roman"/>
        </w:rPr>
        <w:drawing>
          <wp:inline distT="0" distB="0" distL="0" distR="0" wp14:anchorId="726F7627" wp14:editId="56FE76BD">
            <wp:extent cx="2286000" cy="2171700"/>
            <wp:effectExtent l="0" t="0" r="0" b="0"/>
            <wp:docPr id="76836741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6741" name="Imagen 1" descr="Gráfico, Gráfico radia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A147" w14:textId="544BFB41" w:rsidR="000A365C" w:rsidRPr="00FC618D" w:rsidRDefault="000A365C" w:rsidP="00E23F02"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p w14:paraId="4CCCF494" w14:textId="4E0407E9" w:rsidR="000A365C" w:rsidRPr="00FC618D" w:rsidRDefault="00DC4E74" w:rsidP="008C286B">
      <w:pPr>
        <w:ind w:left="708"/>
        <w:rPr>
          <w:rFonts w:asciiTheme="minorHAnsi" w:hAnsiTheme="minorHAnsi" w:cstheme="minorBidi"/>
        </w:rPr>
      </w:pPr>
      <w:r w:rsidRPr="00FC618D">
        <w:rPr>
          <w:rFonts w:asciiTheme="minorHAnsi" w:hAnsiTheme="minorHAnsi" w:cstheme="minorBidi"/>
        </w:rPr>
        <w:t>Se podrá seleccionar entre dos modos de visualización: grafico único y multigráfico…</w:t>
      </w:r>
    </w:p>
    <w:p w14:paraId="101F7D28" w14:textId="0D23999B" w:rsidR="00DC4E74" w:rsidRPr="00FC618D" w:rsidRDefault="00E23F02" w:rsidP="00E23F02">
      <w:pPr>
        <w:ind w:left="708"/>
        <w:rPr>
          <w:rFonts w:asciiTheme="minorHAnsi" w:hAnsiTheme="minorHAnsi" w:cstheme="minorBidi"/>
        </w:rPr>
      </w:pPr>
      <w:r w:rsidRPr="00FC618D">
        <w:rPr>
          <w:rFonts w:asciiTheme="minorHAnsi" w:hAnsiTheme="minorHAnsi" w:cstheme="minorBidi"/>
        </w:rPr>
        <w:t>también t</w:t>
      </w:r>
      <w:r w:rsidR="00DC4E74" w:rsidRPr="00FC618D">
        <w:rPr>
          <w:rFonts w:asciiTheme="minorHAnsi" w:hAnsiTheme="minorHAnsi" w:cstheme="minorBidi"/>
        </w:rPr>
        <w:t xml:space="preserve">endrá un apartado donde se podrán realizar ciertos cálculos con la </w:t>
      </w:r>
      <w:r w:rsidRPr="00FC618D">
        <w:rPr>
          <w:rFonts w:asciiTheme="minorHAnsi" w:hAnsiTheme="minorHAnsi" w:cstheme="minorBidi"/>
        </w:rPr>
        <w:t>información</w:t>
      </w:r>
      <w:r w:rsidR="00DC4E74" w:rsidRPr="00FC618D">
        <w:rPr>
          <w:rFonts w:asciiTheme="minorHAnsi" w:hAnsiTheme="minorHAnsi" w:cstheme="minorBidi"/>
        </w:rPr>
        <w:t xml:space="preserve"> de la fuerza de la pierna izquierda y derecha…</w:t>
      </w:r>
    </w:p>
    <w:p w14:paraId="0841BE90" w14:textId="77777777" w:rsidR="00DC4E74" w:rsidRPr="00FC618D" w:rsidRDefault="00DC4E74" w:rsidP="008C286B">
      <w:pPr>
        <w:ind w:left="708"/>
        <w:rPr>
          <w:rFonts w:asciiTheme="minorHAnsi" w:hAnsiTheme="minorHAnsi" w:cstheme="minorBidi"/>
        </w:rPr>
      </w:pPr>
    </w:p>
    <w:p w14:paraId="28EB4745" w14:textId="6519F2FD" w:rsidR="008C286B" w:rsidRPr="00FC618D" w:rsidRDefault="008C286B" w:rsidP="6711430C">
      <w:pPr>
        <w:rPr>
          <w:rFonts w:asciiTheme="minorHAnsi" w:hAnsiTheme="minorHAnsi" w:cstheme="minorBidi"/>
        </w:rPr>
      </w:pPr>
    </w:p>
    <w:p w14:paraId="01CB5D6C" w14:textId="26CF9552" w:rsidR="00A10F5D" w:rsidRPr="00FC618D" w:rsidRDefault="00A10F5D" w:rsidP="6711430C">
      <w:pPr>
        <w:rPr>
          <w:rFonts w:asciiTheme="minorHAnsi" w:hAnsiTheme="minorHAnsi" w:cstheme="minorBidi"/>
        </w:rPr>
      </w:pPr>
    </w:p>
    <w:p w14:paraId="04A01FE8" w14:textId="0DF4C98F" w:rsidR="008C286B" w:rsidRPr="00FC618D" w:rsidRDefault="008C286B" w:rsidP="6711430C">
      <w:pPr>
        <w:rPr>
          <w:rFonts w:asciiTheme="minorHAnsi" w:hAnsiTheme="minorHAnsi" w:cstheme="minorBidi"/>
        </w:rPr>
      </w:pPr>
    </w:p>
    <w:p w14:paraId="3424535C" w14:textId="77777777" w:rsidR="007A4900" w:rsidRDefault="007A4900" w:rsidP="007A4900">
      <w:pPr>
        <w:ind w:left="708"/>
        <w:rPr>
          <w:rFonts w:asciiTheme="minorHAnsi" w:hAnsiTheme="minorHAnsi" w:cstheme="minorBidi"/>
        </w:rPr>
      </w:pPr>
    </w:p>
    <w:p w14:paraId="67458DF3" w14:textId="77777777" w:rsidR="007A4900" w:rsidRDefault="007A4900" w:rsidP="007A4900">
      <w:pPr>
        <w:ind w:left="708"/>
        <w:rPr>
          <w:rFonts w:asciiTheme="minorHAnsi" w:hAnsiTheme="minorHAnsi" w:cstheme="minorBidi"/>
        </w:rPr>
      </w:pPr>
    </w:p>
    <w:p w14:paraId="02E52C9C" w14:textId="1BAB117D" w:rsidR="008C286B" w:rsidRPr="00FC618D" w:rsidRDefault="00D55BCA" w:rsidP="007A4900">
      <w:pPr>
        <w:ind w:left="708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El objetivo con este proyecto e</w:t>
      </w:r>
      <w:r w:rsidR="00995E90">
        <w:rPr>
          <w:rFonts w:asciiTheme="minorHAnsi" w:hAnsiTheme="minorHAnsi" w:cstheme="minorBidi"/>
        </w:rPr>
        <w:t xml:space="preserve">s ayudar a que el cliente obtenga datos los mas parecidos posibles a los que </w:t>
      </w:r>
      <w:r w:rsidR="5E5C0F6F" w:rsidRPr="163F3C49">
        <w:rPr>
          <w:rFonts w:asciiTheme="minorHAnsi" w:hAnsiTheme="minorHAnsi" w:cstheme="minorBidi"/>
        </w:rPr>
        <w:t>tendría</w:t>
      </w:r>
      <w:r w:rsidR="00995E90">
        <w:rPr>
          <w:rFonts w:asciiTheme="minorHAnsi" w:hAnsiTheme="minorHAnsi" w:cstheme="minorBidi"/>
        </w:rPr>
        <w:t xml:space="preserve"> al realizar estas pruebas manualmente</w:t>
      </w:r>
      <w:r w:rsidR="00215EDA">
        <w:rPr>
          <w:rFonts w:asciiTheme="minorHAnsi" w:hAnsiTheme="minorHAnsi" w:cstheme="minorBidi"/>
        </w:rPr>
        <w:t xml:space="preserve">, ya que por lo que </w:t>
      </w:r>
      <w:r w:rsidR="00741D9F">
        <w:rPr>
          <w:rFonts w:asciiTheme="minorHAnsi" w:hAnsiTheme="minorHAnsi" w:cstheme="minorBidi"/>
        </w:rPr>
        <w:t xml:space="preserve">nos han informado, hacer esto se les </w:t>
      </w:r>
      <w:r w:rsidR="5D1C97F2" w:rsidRPr="2ECE034E">
        <w:rPr>
          <w:rFonts w:asciiTheme="minorHAnsi" w:hAnsiTheme="minorHAnsi" w:cstheme="minorBidi"/>
        </w:rPr>
        <w:t>podría</w:t>
      </w:r>
      <w:r w:rsidR="00741D9F">
        <w:rPr>
          <w:rFonts w:asciiTheme="minorHAnsi" w:hAnsiTheme="minorHAnsi" w:cstheme="minorBidi"/>
        </w:rPr>
        <w:t xml:space="preserve"> llevar hasta och</w:t>
      </w:r>
      <w:r w:rsidR="009C43B7">
        <w:rPr>
          <w:rFonts w:asciiTheme="minorHAnsi" w:hAnsiTheme="minorHAnsi" w:cstheme="minorBidi"/>
        </w:rPr>
        <w:t>o</w:t>
      </w:r>
      <w:r w:rsidR="00741D9F">
        <w:rPr>
          <w:rFonts w:asciiTheme="minorHAnsi" w:hAnsiTheme="minorHAnsi" w:cstheme="minorBidi"/>
        </w:rPr>
        <w:t xml:space="preserve"> horas de trabajo.</w:t>
      </w:r>
    </w:p>
    <w:p w14:paraId="124668EE" w14:textId="77777777" w:rsidR="008C286B" w:rsidRPr="00FC618D" w:rsidRDefault="008C286B" w:rsidP="6711430C">
      <w:pPr>
        <w:rPr>
          <w:rFonts w:asciiTheme="minorHAnsi" w:hAnsiTheme="minorHAnsi" w:cstheme="minorBidi"/>
        </w:rPr>
      </w:pPr>
    </w:p>
    <w:p w14:paraId="015A13C1" w14:textId="4B594F64" w:rsidR="000E7C13" w:rsidRPr="00FC618D" w:rsidRDefault="00A10F5D" w:rsidP="000E7C13">
      <w:pPr>
        <w:rPr>
          <w:rFonts w:asciiTheme="minorHAnsi" w:hAnsiTheme="minorHAnsi" w:cstheme="minorBidi"/>
          <w:b/>
          <w:bCs/>
          <w:sz w:val="28"/>
          <w:szCs w:val="28"/>
        </w:rPr>
      </w:pPr>
      <w:r w:rsidRPr="00FC618D">
        <w:rPr>
          <w:rFonts w:asciiTheme="minorHAnsi" w:hAnsiTheme="minorHAnsi" w:cstheme="minorBidi"/>
          <w:b/>
          <w:bCs/>
          <w:sz w:val="28"/>
          <w:szCs w:val="28"/>
        </w:rPr>
        <w:t>Tecnologías utilizadas</w:t>
      </w:r>
    </w:p>
    <w:p w14:paraId="73264E4B" w14:textId="77777777" w:rsidR="000B7FD0" w:rsidRPr="00FC618D" w:rsidRDefault="000B7FD0" w:rsidP="000E7C13">
      <w:pPr>
        <w:rPr>
          <w:rFonts w:asciiTheme="minorHAnsi" w:hAnsiTheme="minorHAnsi" w:cstheme="minorBidi"/>
          <w:b/>
          <w:bCs/>
          <w:sz w:val="28"/>
          <w:szCs w:val="28"/>
        </w:rPr>
      </w:pPr>
    </w:p>
    <w:p w14:paraId="2916F060" w14:textId="5FBDEDB1" w:rsidR="000E7C13" w:rsidRPr="00FC618D" w:rsidRDefault="000E7C13" w:rsidP="000B7FD0">
      <w:pPr>
        <w:pStyle w:val="ListParagraph"/>
        <w:numPr>
          <w:ilvl w:val="0"/>
          <w:numId w:val="3"/>
        </w:numPr>
        <w:rPr>
          <w:rFonts w:asciiTheme="minorHAnsi" w:hAnsiTheme="minorHAnsi" w:cstheme="minorBidi"/>
        </w:rPr>
      </w:pPr>
      <w:r w:rsidRPr="00FC618D">
        <w:rPr>
          <w:rFonts w:asciiTheme="minorHAnsi" w:hAnsiTheme="minorHAnsi" w:cstheme="minorBidi"/>
        </w:rPr>
        <w:t>El software será realizado con .NET y el lenguaje utilizado será C#.</w:t>
      </w:r>
    </w:p>
    <w:p w14:paraId="143B1F01" w14:textId="513A12D7" w:rsidR="008C286B" w:rsidRPr="00FC618D" w:rsidRDefault="000E7C13" w:rsidP="6711430C">
      <w:pPr>
        <w:pStyle w:val="ListParagraph"/>
        <w:numPr>
          <w:ilvl w:val="0"/>
          <w:numId w:val="3"/>
        </w:numPr>
        <w:rPr>
          <w:rFonts w:asciiTheme="minorHAnsi" w:hAnsiTheme="minorHAnsi" w:cstheme="minorBidi"/>
        </w:rPr>
      </w:pPr>
      <w:r w:rsidRPr="00FC618D">
        <w:rPr>
          <w:rFonts w:asciiTheme="minorHAnsi" w:hAnsiTheme="minorHAnsi" w:cstheme="minorBidi"/>
        </w:rPr>
        <w:t xml:space="preserve">Para conectarme al documento Excel utilizare la librería </w:t>
      </w:r>
      <w:r w:rsidRPr="00FC618D">
        <w:rPr>
          <w:rFonts w:asciiTheme="minorHAnsi" w:hAnsiTheme="minorHAnsi" w:cstheme="minorBidi"/>
          <w:b/>
          <w:bCs/>
        </w:rPr>
        <w:t>spreadsheetlight.</w:t>
      </w:r>
    </w:p>
    <w:p w14:paraId="049A1977" w14:textId="77777777" w:rsidR="008C286B" w:rsidRPr="00FC618D" w:rsidRDefault="008C286B" w:rsidP="000A5A92">
      <w:pPr>
        <w:rPr>
          <w:rFonts w:asciiTheme="minorHAnsi" w:hAnsiTheme="minorHAnsi" w:cstheme="minorHAnsi"/>
        </w:rPr>
      </w:pPr>
    </w:p>
    <w:p w14:paraId="4DDE2924" w14:textId="0A61322F" w:rsidR="000B7FD0" w:rsidRPr="00727D0B" w:rsidRDefault="00A10F5D" w:rsidP="00727D0B">
      <w:pPr>
        <w:rPr>
          <w:rFonts w:asciiTheme="minorHAnsi" w:hAnsiTheme="minorHAnsi" w:cstheme="minorBidi"/>
          <w:b/>
          <w:bCs/>
          <w:sz w:val="28"/>
          <w:szCs w:val="28"/>
        </w:rPr>
      </w:pPr>
      <w:r w:rsidRPr="00FC618D">
        <w:rPr>
          <w:rFonts w:asciiTheme="minorHAnsi" w:hAnsiTheme="minorHAnsi" w:cstheme="minorBidi"/>
          <w:b/>
          <w:bCs/>
          <w:sz w:val="28"/>
          <w:szCs w:val="28"/>
        </w:rPr>
        <w:t>Plan de trabajo</w:t>
      </w:r>
    </w:p>
    <w:p w14:paraId="25D28B81" w14:textId="4E0FC66F" w:rsidR="000B7FD0" w:rsidRPr="00FC618D" w:rsidRDefault="000B7FD0" w:rsidP="008C286B">
      <w:pPr>
        <w:ind w:left="708"/>
        <w:rPr>
          <w:rFonts w:asciiTheme="minorHAnsi" w:hAnsiTheme="minorHAnsi" w:cstheme="minorBidi"/>
        </w:rPr>
      </w:pPr>
      <w:r w:rsidRPr="00FC618D">
        <w:rPr>
          <w:rFonts w:asciiTheme="minorHAnsi" w:hAnsiTheme="minorHAnsi" w:cstheme="minorBidi"/>
        </w:rPr>
        <w:t>Horario de trabajo: En las mañanas en horario de las practicas.</w:t>
      </w:r>
    </w:p>
    <w:p w14:paraId="2581F241" w14:textId="73677E17" w:rsidR="0009069E" w:rsidRPr="00FC618D" w:rsidRDefault="0009069E" w:rsidP="008C286B">
      <w:pPr>
        <w:ind w:left="708"/>
        <w:rPr>
          <w:ins w:id="0" w:author="Kevin Francisco Montero del Rosario" w:date="2024-02-22T00:06:00Z"/>
          <w:rFonts w:asciiTheme="minorHAnsi" w:hAnsiTheme="minorHAnsi" w:cstheme="minorBidi"/>
        </w:rPr>
      </w:pPr>
      <w:r w:rsidRPr="00FC618D">
        <w:rPr>
          <w:rFonts w:asciiTheme="minorHAnsi" w:hAnsiTheme="minorHAnsi" w:cstheme="minorBidi"/>
        </w:rPr>
        <w:t xml:space="preserve">Lo primero y </w:t>
      </w:r>
      <w:r w:rsidR="405B1857" w:rsidRPr="324F8407">
        <w:rPr>
          <w:rFonts w:asciiTheme="minorHAnsi" w:hAnsiTheme="minorHAnsi" w:cstheme="minorBidi"/>
        </w:rPr>
        <w:t>más</w:t>
      </w:r>
      <w:r w:rsidRPr="00FC618D">
        <w:rPr>
          <w:rFonts w:asciiTheme="minorHAnsi" w:hAnsiTheme="minorHAnsi" w:cstheme="minorBidi"/>
        </w:rPr>
        <w:t xml:space="preserve"> importante es conseguir toda la </w:t>
      </w:r>
      <w:r w:rsidRPr="17ED003F">
        <w:rPr>
          <w:rFonts w:asciiTheme="minorHAnsi" w:hAnsiTheme="minorHAnsi" w:cstheme="minorBidi"/>
        </w:rPr>
        <w:t>informaci</w:t>
      </w:r>
      <w:r w:rsidR="007B4671" w:rsidRPr="015BE528">
        <w:rPr>
          <w:rFonts w:asciiTheme="minorHAnsi" w:hAnsiTheme="minorHAnsi" w:cstheme="minorBidi"/>
        </w:rPr>
        <w:t>ón</w:t>
      </w:r>
      <w:r w:rsidRPr="00FC618D">
        <w:rPr>
          <w:rFonts w:asciiTheme="minorHAnsi" w:hAnsiTheme="minorHAnsi" w:cstheme="minorBidi"/>
        </w:rPr>
        <w:t xml:space="preserve"> sobre </w:t>
      </w:r>
      <w:r w:rsidR="7476B955" w:rsidRPr="015BE528">
        <w:rPr>
          <w:rFonts w:asciiTheme="minorHAnsi" w:hAnsiTheme="minorHAnsi" w:cstheme="minorBidi"/>
        </w:rPr>
        <w:t>cómo</w:t>
      </w:r>
      <w:r w:rsidRPr="00FC618D">
        <w:rPr>
          <w:rFonts w:asciiTheme="minorHAnsi" w:hAnsiTheme="minorHAnsi" w:cstheme="minorBidi"/>
        </w:rPr>
        <w:t xml:space="preserve"> se </w:t>
      </w:r>
      <w:r w:rsidR="364D7064" w:rsidRPr="17ED003F">
        <w:rPr>
          <w:rFonts w:asciiTheme="minorHAnsi" w:hAnsiTheme="minorHAnsi" w:cstheme="minorBidi"/>
        </w:rPr>
        <w:t>estaría</w:t>
      </w:r>
      <w:r w:rsidRPr="00FC618D">
        <w:rPr>
          <w:rFonts w:asciiTheme="minorHAnsi" w:hAnsiTheme="minorHAnsi" w:cstheme="minorBidi"/>
        </w:rPr>
        <w:t xml:space="preserve"> realizando </w:t>
      </w:r>
      <w:r w:rsidR="7476B955" w:rsidRPr="76D119FF">
        <w:rPr>
          <w:rFonts w:asciiTheme="minorHAnsi" w:hAnsiTheme="minorHAnsi" w:cstheme="minorBidi"/>
        </w:rPr>
        <w:t>todo</w:t>
      </w:r>
      <w:r w:rsidRPr="00FC618D">
        <w:rPr>
          <w:rFonts w:asciiTheme="minorHAnsi" w:hAnsiTheme="minorHAnsi" w:cstheme="minorBidi"/>
        </w:rPr>
        <w:t xml:space="preserve"> </w:t>
      </w:r>
      <w:r w:rsidR="7476B955" w:rsidRPr="42556919">
        <w:rPr>
          <w:rFonts w:asciiTheme="minorHAnsi" w:hAnsiTheme="minorHAnsi" w:cstheme="minorBidi"/>
        </w:rPr>
        <w:t xml:space="preserve">esto </w:t>
      </w:r>
      <w:r w:rsidR="7476B955" w:rsidRPr="1A47DB5C">
        <w:rPr>
          <w:rFonts w:asciiTheme="minorHAnsi" w:hAnsiTheme="minorHAnsi" w:cstheme="minorBidi"/>
        </w:rPr>
        <w:t xml:space="preserve">en la </w:t>
      </w:r>
      <w:r w:rsidR="7476B955" w:rsidRPr="000C939A">
        <w:rPr>
          <w:rFonts w:asciiTheme="minorHAnsi" w:hAnsiTheme="minorHAnsi" w:cstheme="minorBidi"/>
        </w:rPr>
        <w:t xml:space="preserve">empresa sin ayuda </w:t>
      </w:r>
      <w:r w:rsidR="7476B955" w:rsidRPr="03439CE4">
        <w:rPr>
          <w:rFonts w:asciiTheme="minorHAnsi" w:hAnsiTheme="minorHAnsi" w:cstheme="minorBidi"/>
        </w:rPr>
        <w:t xml:space="preserve">de un </w:t>
      </w:r>
      <w:r w:rsidR="7476B955" w:rsidRPr="396F57F7">
        <w:rPr>
          <w:rFonts w:asciiTheme="minorHAnsi" w:hAnsiTheme="minorHAnsi" w:cstheme="minorBidi"/>
        </w:rPr>
        <w:t>software</w:t>
      </w:r>
      <w:r w:rsidRPr="00FC618D">
        <w:rPr>
          <w:rFonts w:asciiTheme="minorHAnsi" w:hAnsiTheme="minorHAnsi" w:cstheme="minorBidi"/>
        </w:rPr>
        <w:t xml:space="preserve">. </w:t>
      </w:r>
    </w:p>
    <w:p w14:paraId="6183BE93" w14:textId="77777777" w:rsidR="007B4671" w:rsidRPr="00FC618D" w:rsidRDefault="007B4671" w:rsidP="008C286B">
      <w:pPr>
        <w:ind w:left="708"/>
        <w:rPr>
          <w:ins w:id="1" w:author="Kevin Francisco Montero del Rosario" w:date="2024-02-22T00:06:00Z"/>
          <w:rFonts w:asciiTheme="minorHAnsi" w:hAnsiTheme="minorHAnsi" w:cstheme="minorBidi"/>
        </w:rPr>
      </w:pPr>
    </w:p>
    <w:p w14:paraId="5A1B24D5" w14:textId="5A6402FE" w:rsidR="007B4671" w:rsidRPr="00FC618D" w:rsidRDefault="007B4671" w:rsidP="008C286B">
      <w:pPr>
        <w:ind w:left="708"/>
        <w:rPr>
          <w:rFonts w:asciiTheme="minorHAnsi" w:hAnsiTheme="minorHAnsi" w:cstheme="minorBidi"/>
          <w:color w:val="000000" w:themeColor="text1"/>
        </w:rPr>
      </w:pPr>
      <w:ins w:id="2" w:author="Kevin Francisco Montero del Rosario" w:date="2024-02-22T00:06:00Z">
        <w:r w:rsidRPr="00FC618D">
          <w:rPr>
            <w:rFonts w:asciiTheme="minorHAnsi" w:hAnsiTheme="minorHAnsi" w:cstheme="minorBidi"/>
            <w:color w:val="000000" w:themeColor="text1"/>
          </w:rPr>
          <w:t>El proceso de desarrollo</w:t>
        </w:r>
      </w:ins>
      <w:r w:rsidR="00F3560B" w:rsidRPr="00FC618D">
        <w:rPr>
          <w:rFonts w:asciiTheme="minorHAnsi" w:hAnsiTheme="minorHAnsi" w:cstheme="minorBidi"/>
          <w:color w:val="000000" w:themeColor="text1"/>
        </w:rPr>
        <w:t xml:space="preserve"> por el momento lo planteamos </w:t>
      </w:r>
      <w:r w:rsidR="611AE0EF" w:rsidRPr="173E670C">
        <w:rPr>
          <w:rFonts w:asciiTheme="minorHAnsi" w:hAnsiTheme="minorHAnsi" w:cstheme="minorBidi"/>
          <w:color w:val="000000" w:themeColor="text1"/>
        </w:rPr>
        <w:t>básicamente</w:t>
      </w:r>
      <w:r w:rsidR="00F3560B" w:rsidRPr="173E670C">
        <w:rPr>
          <w:rFonts w:asciiTheme="minorHAnsi" w:hAnsiTheme="minorHAnsi" w:cstheme="minorBidi"/>
          <w:color w:val="000000" w:themeColor="text1"/>
        </w:rPr>
        <w:t xml:space="preserve"> </w:t>
      </w:r>
      <w:r w:rsidR="7BE3EB3A" w:rsidRPr="173E670C">
        <w:rPr>
          <w:rFonts w:asciiTheme="minorHAnsi" w:hAnsiTheme="minorHAnsi" w:cstheme="minorBidi"/>
          <w:color w:val="000000" w:themeColor="text1"/>
        </w:rPr>
        <w:t>así</w:t>
      </w:r>
      <w:r w:rsidR="00F3560B" w:rsidRPr="00FC618D">
        <w:rPr>
          <w:rFonts w:asciiTheme="minorHAnsi" w:hAnsiTheme="minorHAnsi" w:cstheme="minorBidi"/>
          <w:color w:val="000000" w:themeColor="text1"/>
        </w:rPr>
        <w:t>:</w:t>
      </w:r>
    </w:p>
    <w:p w14:paraId="6846F70B" w14:textId="76F8AC51" w:rsidR="000B7FD0" w:rsidRPr="00FC618D" w:rsidRDefault="000B7FD0" w:rsidP="008C286B">
      <w:pPr>
        <w:ind w:left="708"/>
        <w:rPr>
          <w:rFonts w:asciiTheme="minorHAnsi" w:hAnsiTheme="minorHAnsi" w:cstheme="minorBidi"/>
        </w:rPr>
      </w:pPr>
      <w:r w:rsidRPr="00FC618D">
        <w:rPr>
          <w:rFonts w:asciiTheme="minorHAnsi" w:hAnsiTheme="minorHAnsi" w:cstheme="minorBidi"/>
        </w:rPr>
        <w:t xml:space="preserve">Creación del diseño </w:t>
      </w:r>
    </w:p>
    <w:p w14:paraId="00D28723" w14:textId="05CD3B02" w:rsidR="000B7FD0" w:rsidRDefault="000B7FD0" w:rsidP="008C286B">
      <w:pPr>
        <w:ind w:left="708"/>
        <w:rPr>
          <w:rFonts w:asciiTheme="minorHAnsi" w:hAnsiTheme="minorHAnsi" w:cstheme="minorBidi"/>
        </w:rPr>
      </w:pPr>
      <w:r w:rsidRPr="00FC618D">
        <w:rPr>
          <w:rFonts w:asciiTheme="minorHAnsi" w:hAnsiTheme="minorHAnsi" w:cstheme="minorBidi"/>
        </w:rPr>
        <w:t>Diseño del diagrama de</w:t>
      </w:r>
      <w:r w:rsidR="00202F1A" w:rsidRPr="00FC618D">
        <w:rPr>
          <w:rFonts w:asciiTheme="minorHAnsi" w:hAnsiTheme="minorHAnsi" w:cstheme="minorBidi"/>
        </w:rPr>
        <w:t xml:space="preserve"> flujo y pseudoc</w:t>
      </w:r>
      <w:r w:rsidR="00FC618D" w:rsidRPr="00FC618D">
        <w:rPr>
          <w:rFonts w:asciiTheme="minorHAnsi" w:hAnsiTheme="minorHAnsi" w:cstheme="minorBidi"/>
        </w:rPr>
        <w:t>ó</w:t>
      </w:r>
      <w:r w:rsidR="00202F1A" w:rsidRPr="00FC618D">
        <w:rPr>
          <w:rFonts w:asciiTheme="minorHAnsi" w:hAnsiTheme="minorHAnsi" w:cstheme="minorBidi"/>
        </w:rPr>
        <w:t>digo</w:t>
      </w:r>
      <w:r w:rsidR="00D702B8">
        <w:rPr>
          <w:rFonts w:asciiTheme="minorHAnsi" w:hAnsiTheme="minorHAnsi" w:cstheme="minorBidi"/>
        </w:rPr>
        <w:t>.</w:t>
      </w:r>
    </w:p>
    <w:p w14:paraId="2A055D15" w14:textId="3067BAE8" w:rsidR="00D702B8" w:rsidRPr="00FC618D" w:rsidRDefault="00D702B8" w:rsidP="008C286B">
      <w:pPr>
        <w:ind w:left="708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 ir </w:t>
      </w:r>
      <w:r w:rsidRPr="0C19D3F5">
        <w:rPr>
          <w:rFonts w:asciiTheme="minorHAnsi" w:hAnsiTheme="minorHAnsi" w:cstheme="minorBidi"/>
        </w:rPr>
        <w:t>agrega</w:t>
      </w:r>
      <w:r w:rsidR="28B49762" w:rsidRPr="0C19D3F5">
        <w:rPr>
          <w:rFonts w:asciiTheme="minorHAnsi" w:hAnsiTheme="minorHAnsi" w:cstheme="minorBidi"/>
        </w:rPr>
        <w:t>ndo</w:t>
      </w:r>
      <w:r>
        <w:rPr>
          <w:rFonts w:asciiTheme="minorHAnsi" w:hAnsiTheme="minorHAnsi" w:cstheme="minorBidi"/>
        </w:rPr>
        <w:t xml:space="preserve"> las peticiones del cliente.</w:t>
      </w:r>
    </w:p>
    <w:p w14:paraId="578B40DC" w14:textId="26FE0261" w:rsidR="0009069E" w:rsidRPr="00FC618D" w:rsidRDefault="0009069E" w:rsidP="008C286B">
      <w:pPr>
        <w:ind w:left="708"/>
        <w:rPr>
          <w:rFonts w:asciiTheme="minorHAnsi" w:hAnsiTheme="minorHAnsi" w:cstheme="minorBidi"/>
        </w:rPr>
      </w:pPr>
    </w:p>
    <w:p w14:paraId="327252F2" w14:textId="00426F80" w:rsidR="000B7FD0" w:rsidRPr="00FC618D" w:rsidRDefault="000B7FD0" w:rsidP="008C286B">
      <w:pPr>
        <w:ind w:left="708"/>
        <w:rPr>
          <w:rFonts w:asciiTheme="minorHAnsi" w:hAnsiTheme="minorHAnsi" w:cstheme="minorBidi"/>
          <w:u w:val="single"/>
        </w:rPr>
      </w:pPr>
    </w:p>
    <w:p w14:paraId="61850D96" w14:textId="48671F64" w:rsidR="008C286B" w:rsidRPr="00FC618D" w:rsidRDefault="008C286B" w:rsidP="000A5A92">
      <w:pPr>
        <w:rPr>
          <w:rFonts w:asciiTheme="minorHAnsi" w:hAnsiTheme="minorHAnsi" w:cstheme="minorHAnsi"/>
        </w:rPr>
      </w:pPr>
    </w:p>
    <w:p w14:paraId="372C0862" w14:textId="2F4A7543" w:rsidR="008C286B" w:rsidRPr="00FC618D" w:rsidRDefault="008C286B" w:rsidP="000A5A92">
      <w:pPr>
        <w:rPr>
          <w:rFonts w:asciiTheme="minorHAnsi" w:hAnsiTheme="minorHAnsi" w:cstheme="minorHAnsi"/>
        </w:rPr>
      </w:pPr>
    </w:p>
    <w:p w14:paraId="5B517229" w14:textId="77777777" w:rsidR="000A5A92" w:rsidRPr="00FC618D" w:rsidRDefault="000A5A92" w:rsidP="000A5A92">
      <w:pPr>
        <w:rPr>
          <w:rFonts w:asciiTheme="minorHAnsi" w:hAnsiTheme="minorHAnsi" w:cstheme="minorHAnsi"/>
        </w:rPr>
      </w:pPr>
    </w:p>
    <w:p w14:paraId="5E956F1A" w14:textId="74F3AD86" w:rsidR="000A5A92" w:rsidRPr="00FC618D" w:rsidRDefault="000A5A92" w:rsidP="000A5A92">
      <w:pPr>
        <w:rPr>
          <w:rFonts w:asciiTheme="minorHAnsi" w:hAnsiTheme="minorHAnsi" w:cstheme="minorHAnsi"/>
        </w:rPr>
      </w:pPr>
    </w:p>
    <w:p w14:paraId="4354DFCC" w14:textId="77777777" w:rsidR="008C286B" w:rsidRPr="006B5667" w:rsidRDefault="008C286B" w:rsidP="000A5A92">
      <w:pPr>
        <w:rPr>
          <w:rFonts w:asciiTheme="minorHAnsi" w:hAnsiTheme="minorHAnsi" w:cstheme="minorHAnsi"/>
        </w:rPr>
      </w:pPr>
    </w:p>
    <w:sectPr w:rsidR="008C286B" w:rsidRPr="006B5667" w:rsidSect="00CC7A4F">
      <w:headerReference w:type="even" r:id="rId11"/>
      <w:headerReference w:type="default" r:id="rId12"/>
      <w:headerReference w:type="first" r:id="rId13"/>
      <w:pgSz w:w="11906" w:h="16838"/>
      <w:pgMar w:top="1418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6F3D2" w14:textId="77777777" w:rsidR="00CC7A4F" w:rsidRPr="00FC618D" w:rsidRDefault="00CC7A4F" w:rsidP="008F2C7B">
      <w:r w:rsidRPr="00FC618D">
        <w:separator/>
      </w:r>
    </w:p>
  </w:endnote>
  <w:endnote w:type="continuationSeparator" w:id="0">
    <w:p w14:paraId="3488514E" w14:textId="77777777" w:rsidR="00CC7A4F" w:rsidRPr="00FC618D" w:rsidRDefault="00CC7A4F" w:rsidP="008F2C7B">
      <w:r w:rsidRPr="00FC618D">
        <w:continuationSeparator/>
      </w:r>
    </w:p>
  </w:endnote>
  <w:endnote w:type="continuationNotice" w:id="1">
    <w:p w14:paraId="67FF80D3" w14:textId="77777777" w:rsidR="00B51C69" w:rsidRDefault="00B51C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D4651" w14:textId="77777777" w:rsidR="00CC7A4F" w:rsidRPr="00FC618D" w:rsidRDefault="00CC7A4F" w:rsidP="008F2C7B">
      <w:r w:rsidRPr="00FC618D">
        <w:separator/>
      </w:r>
    </w:p>
  </w:footnote>
  <w:footnote w:type="continuationSeparator" w:id="0">
    <w:p w14:paraId="58805EAD" w14:textId="77777777" w:rsidR="00CC7A4F" w:rsidRPr="00FC618D" w:rsidRDefault="00CC7A4F" w:rsidP="008F2C7B">
      <w:r w:rsidRPr="00FC618D">
        <w:continuationSeparator/>
      </w:r>
    </w:p>
  </w:footnote>
  <w:footnote w:type="continuationNotice" w:id="1">
    <w:p w14:paraId="5216EE74" w14:textId="77777777" w:rsidR="00B51C69" w:rsidRDefault="00B51C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49E1" w14:textId="77777777" w:rsidR="008C286B" w:rsidRPr="00FC618D" w:rsidRDefault="00113631">
    <w:pPr>
      <w:pStyle w:val="Header"/>
    </w:pPr>
    <w:r w:rsidRPr="00FC618D">
      <w:rPr>
        <w:lang w:eastAsia="es-ES"/>
      </w:rPr>
      <w:pict w14:anchorId="27140A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80399" o:spid="_x0000_s1027" type="#_x0000_t75" style="position:absolute;margin-left:0;margin-top:0;width:595.2pt;height:841.9pt;z-index:-251658239;mso-wrap-edited:f;mso-position-horizontal:center;mso-position-horizontal-relative:margin;mso-position-vertical:center;mso-position-vertical-relative:margin" o:allowincell="f">
          <v:imagedata r:id="rId1" o:title="hoja-carta-A4-CES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41C6B" w14:textId="77777777" w:rsidR="008C286B" w:rsidRPr="00FC618D" w:rsidRDefault="00113631">
    <w:pPr>
      <w:pStyle w:val="Header"/>
    </w:pPr>
    <w:r w:rsidRPr="00FC618D">
      <w:rPr>
        <w:lang w:eastAsia="es-ES"/>
      </w:rPr>
      <w:pict w14:anchorId="46EE61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80400" o:spid="_x0000_s1026" type="#_x0000_t75" style="position:absolute;margin-left:-70.2pt;margin-top:-85.7pt;width:626.25pt;height:885.8pt;z-index:-251658238;mso-wrap-edited:f;mso-position-horizontal-relative:margin;mso-position-vertical-relative:margin" o:allowincell="f">
          <v:imagedata r:id="rId1" o:title="hoja-carta-A4-CESU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F9DF2" w14:textId="77777777" w:rsidR="008C286B" w:rsidRPr="00FC618D" w:rsidRDefault="00113631">
    <w:pPr>
      <w:pStyle w:val="Header"/>
    </w:pPr>
    <w:r w:rsidRPr="00FC618D">
      <w:rPr>
        <w:lang w:eastAsia="es-ES"/>
      </w:rPr>
      <w:pict w14:anchorId="420F7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80398" o:spid="_x0000_s1025" type="#_x0000_t75" style="position:absolute;margin-left:0;margin-top:0;width:595.2pt;height:841.9pt;z-index:-251658240;mso-wrap-edited:f;mso-position-horizontal:center;mso-position-horizontal-relative:margin;mso-position-vertical:center;mso-position-vertical-relative:margin" o:allowincell="f">
          <v:imagedata r:id="rId1" o:title="hoja-carta-A4-CES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56F2F"/>
    <w:multiLevelType w:val="hybridMultilevel"/>
    <w:tmpl w:val="63FEA576"/>
    <w:lvl w:ilvl="0" w:tplc="19866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EC1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5C2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C6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C3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94A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4B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27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06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57040"/>
    <w:multiLevelType w:val="hybridMultilevel"/>
    <w:tmpl w:val="469A151A"/>
    <w:lvl w:ilvl="0" w:tplc="E9449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E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6D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0E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B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02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1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EE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04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E483C"/>
    <w:multiLevelType w:val="hybridMultilevel"/>
    <w:tmpl w:val="D51653D0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01461838">
    <w:abstractNumId w:val="1"/>
  </w:num>
  <w:num w:numId="2" w16cid:durableId="639727442">
    <w:abstractNumId w:val="0"/>
  </w:num>
  <w:num w:numId="3" w16cid:durableId="137576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92"/>
    <w:rsid w:val="00086907"/>
    <w:rsid w:val="0009069E"/>
    <w:rsid w:val="0009360C"/>
    <w:rsid w:val="000A1560"/>
    <w:rsid w:val="000A365C"/>
    <w:rsid w:val="000A5A92"/>
    <w:rsid w:val="000B7670"/>
    <w:rsid w:val="000B7FD0"/>
    <w:rsid w:val="000C2B02"/>
    <w:rsid w:val="000C2C7D"/>
    <w:rsid w:val="000C6555"/>
    <w:rsid w:val="000C939A"/>
    <w:rsid w:val="000E7C13"/>
    <w:rsid w:val="00113631"/>
    <w:rsid w:val="00123288"/>
    <w:rsid w:val="0018312B"/>
    <w:rsid w:val="00202F1A"/>
    <w:rsid w:val="00205A34"/>
    <w:rsid w:val="00215EDA"/>
    <w:rsid w:val="002410C5"/>
    <w:rsid w:val="00243378"/>
    <w:rsid w:val="0025165D"/>
    <w:rsid w:val="00290B45"/>
    <w:rsid w:val="00303515"/>
    <w:rsid w:val="0031718D"/>
    <w:rsid w:val="0034640E"/>
    <w:rsid w:val="003B1336"/>
    <w:rsid w:val="004760AC"/>
    <w:rsid w:val="00476E08"/>
    <w:rsid w:val="004C2CAE"/>
    <w:rsid w:val="004F1FC4"/>
    <w:rsid w:val="00501443"/>
    <w:rsid w:val="00547D08"/>
    <w:rsid w:val="005D38EC"/>
    <w:rsid w:val="00646985"/>
    <w:rsid w:val="00647907"/>
    <w:rsid w:val="00657A35"/>
    <w:rsid w:val="006D60E1"/>
    <w:rsid w:val="00727D0B"/>
    <w:rsid w:val="00741D9F"/>
    <w:rsid w:val="00751266"/>
    <w:rsid w:val="00751A1F"/>
    <w:rsid w:val="007930FE"/>
    <w:rsid w:val="007A4900"/>
    <w:rsid w:val="007B4671"/>
    <w:rsid w:val="007C3DCB"/>
    <w:rsid w:val="008C286B"/>
    <w:rsid w:val="008F2C7B"/>
    <w:rsid w:val="00961BCB"/>
    <w:rsid w:val="00961D84"/>
    <w:rsid w:val="00995E90"/>
    <w:rsid w:val="009C420B"/>
    <w:rsid w:val="009C43B7"/>
    <w:rsid w:val="009E551D"/>
    <w:rsid w:val="00A10F5D"/>
    <w:rsid w:val="00AF214B"/>
    <w:rsid w:val="00B032F2"/>
    <w:rsid w:val="00B12A83"/>
    <w:rsid w:val="00B51C69"/>
    <w:rsid w:val="00B854BE"/>
    <w:rsid w:val="00B9203E"/>
    <w:rsid w:val="00BA65A7"/>
    <w:rsid w:val="00BE1387"/>
    <w:rsid w:val="00C1547F"/>
    <w:rsid w:val="00C72E3B"/>
    <w:rsid w:val="00C73D8B"/>
    <w:rsid w:val="00C86423"/>
    <w:rsid w:val="00CC5014"/>
    <w:rsid w:val="00CC7A4F"/>
    <w:rsid w:val="00D35D56"/>
    <w:rsid w:val="00D55BCA"/>
    <w:rsid w:val="00D702B8"/>
    <w:rsid w:val="00DA0AC8"/>
    <w:rsid w:val="00DC4015"/>
    <w:rsid w:val="00DC4E74"/>
    <w:rsid w:val="00E23F02"/>
    <w:rsid w:val="00EA62C6"/>
    <w:rsid w:val="00EE5AE3"/>
    <w:rsid w:val="00F04039"/>
    <w:rsid w:val="00F15598"/>
    <w:rsid w:val="00F3560B"/>
    <w:rsid w:val="00FC618D"/>
    <w:rsid w:val="00FD339C"/>
    <w:rsid w:val="00FD4A72"/>
    <w:rsid w:val="00FF08C2"/>
    <w:rsid w:val="00FF2777"/>
    <w:rsid w:val="015BE528"/>
    <w:rsid w:val="03439CE4"/>
    <w:rsid w:val="0C19D3F5"/>
    <w:rsid w:val="0C57EF42"/>
    <w:rsid w:val="0CF383E0"/>
    <w:rsid w:val="0E8F5441"/>
    <w:rsid w:val="0EAB2DB1"/>
    <w:rsid w:val="0EF7606F"/>
    <w:rsid w:val="0F8E0D01"/>
    <w:rsid w:val="161D41F0"/>
    <w:rsid w:val="163F3C49"/>
    <w:rsid w:val="173E670C"/>
    <w:rsid w:val="17ED003F"/>
    <w:rsid w:val="1A47DB5C"/>
    <w:rsid w:val="1A5FDAB9"/>
    <w:rsid w:val="1B52D585"/>
    <w:rsid w:val="1C2EFBA0"/>
    <w:rsid w:val="2591B140"/>
    <w:rsid w:val="28B49762"/>
    <w:rsid w:val="2A37624B"/>
    <w:rsid w:val="2B72C03C"/>
    <w:rsid w:val="2ECE034E"/>
    <w:rsid w:val="31B84CC9"/>
    <w:rsid w:val="324F8407"/>
    <w:rsid w:val="364D7064"/>
    <w:rsid w:val="3742A94C"/>
    <w:rsid w:val="396F57F7"/>
    <w:rsid w:val="405B1857"/>
    <w:rsid w:val="42556919"/>
    <w:rsid w:val="44A2635E"/>
    <w:rsid w:val="5A288C5E"/>
    <w:rsid w:val="5D1C97F2"/>
    <w:rsid w:val="5E5C0F6F"/>
    <w:rsid w:val="611AE0EF"/>
    <w:rsid w:val="657572AB"/>
    <w:rsid w:val="6711430C"/>
    <w:rsid w:val="6B301ED2"/>
    <w:rsid w:val="6EE07F99"/>
    <w:rsid w:val="701017E4"/>
    <w:rsid w:val="720C212C"/>
    <w:rsid w:val="7476B955"/>
    <w:rsid w:val="76D119FF"/>
    <w:rsid w:val="78CB24BD"/>
    <w:rsid w:val="7A6AD521"/>
    <w:rsid w:val="7BE3EB3A"/>
    <w:rsid w:val="7CDE7BF6"/>
    <w:rsid w:val="7EFF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09591"/>
  <w15:docId w15:val="{5E0E6D9B-9BA8-4C4B-91B4-0C84D3FF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92"/>
    <w:pPr>
      <w:widowControl w:val="0"/>
      <w:autoSpaceDE w:val="0"/>
      <w:autoSpaceDN w:val="0"/>
      <w:adjustRightInd w:val="0"/>
      <w:spacing w:after="0"/>
    </w:pPr>
    <w:rPr>
      <w:rFonts w:ascii="Courier New" w:eastAsia="Times New Roman" w:hAnsi="Courier New" w:cs="Courier New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F2C7B"/>
    <w:pPr>
      <w:widowControl/>
      <w:tabs>
        <w:tab w:val="center" w:pos="4252"/>
        <w:tab w:val="right" w:pos="8504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8F2C7B"/>
  </w:style>
  <w:style w:type="paragraph" w:styleId="Footer">
    <w:name w:val="footer"/>
    <w:basedOn w:val="Normal"/>
    <w:link w:val="FooterChar"/>
    <w:uiPriority w:val="99"/>
    <w:unhideWhenUsed/>
    <w:rsid w:val="008F2C7B"/>
    <w:pPr>
      <w:widowControl/>
      <w:tabs>
        <w:tab w:val="center" w:pos="4252"/>
        <w:tab w:val="right" w:pos="8504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F2C7B"/>
  </w:style>
  <w:style w:type="table" w:styleId="PlainTable1">
    <w:name w:val="Plain Table 1"/>
    <w:basedOn w:val="TableNormal"/>
    <w:uiPriority w:val="41"/>
    <w:rsid w:val="000A5A9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5014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9069E"/>
    <w:pPr>
      <w:spacing w:after="0"/>
    </w:pPr>
    <w:rPr>
      <w:rFonts w:ascii="Courier New" w:eastAsia="Times New Roman" w:hAnsi="Courier New" w:cs="Courier New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4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Manuel\Desktop\LUIS%20CABRERA\A4%20CESUR%20LOGO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E55B4C68B4224B91402661514FD834" ma:contentTypeVersion="8" ma:contentTypeDescription="Crear nuevo documento." ma:contentTypeScope="" ma:versionID="bd95e098b94a4760a3b413e2f60499cb">
  <xsd:schema xmlns:xsd="http://www.w3.org/2001/XMLSchema" xmlns:xs="http://www.w3.org/2001/XMLSchema" xmlns:p="http://schemas.microsoft.com/office/2006/metadata/properties" xmlns:ns3="e56abaf5-4b95-441a-93a5-ebaea11ddf60" targetNamespace="http://schemas.microsoft.com/office/2006/metadata/properties" ma:root="true" ma:fieldsID="943132508a01104607bb013430588318" ns3:_="">
    <xsd:import namespace="e56abaf5-4b95-441a-93a5-ebaea11ddf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abaf5-4b95-441a-93a5-ebaea11ddf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51F645-9CB0-4157-9835-48DB9ADE92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abaf5-4b95-441a-93a5-ebaea11dd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F9F8A7-A464-4C7F-82D9-A7211994AD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8ACECF-9B4C-4525-91F3-6141BCC0D50C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e56abaf5-4b95-441a-93a5-ebaea11ddf60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 CESUR LOGO (1).dotx</Template>
  <TotalTime>23</TotalTime>
  <Pages>2</Pages>
  <Words>303</Words>
  <Characters>1604</Characters>
  <Application>Microsoft Office Word</Application>
  <DocSecurity>4</DocSecurity>
  <Lines>66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</dc:creator>
  <cp:keywords/>
  <dc:description/>
  <cp:lastModifiedBy>Kevin Francisco Montero del Rosario</cp:lastModifiedBy>
  <cp:revision>43</cp:revision>
  <cp:lastPrinted>2020-09-22T22:02:00Z</cp:lastPrinted>
  <dcterms:created xsi:type="dcterms:W3CDTF">2024-02-22T08:05:00Z</dcterms:created>
  <dcterms:modified xsi:type="dcterms:W3CDTF">2024-02-22T08:23:00Z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0x01010034E55B4C68B4224B91402661514FD834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GrammarlyDocumentId">
    <vt:lpwstr>9611bab4469669d7ef939b628956959a864e46ebf60d9f794650e1642eec8b83</vt:lpwstr>
  </property>
</Properties>
</file>